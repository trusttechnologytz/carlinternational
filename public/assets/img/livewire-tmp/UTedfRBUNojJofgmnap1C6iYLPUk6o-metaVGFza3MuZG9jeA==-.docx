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F75" w:rsidRDefault="00D76F75" w:rsidP="00FE1FB9">
      <w:pPr>
        <w:rPr>
          <w:b/>
          <w:sz w:val="28"/>
          <w:szCs w:val="28"/>
        </w:rPr>
      </w:pPr>
      <w:r w:rsidRPr="00AE427C">
        <w:rPr>
          <w:b/>
          <w:sz w:val="28"/>
          <w:szCs w:val="28"/>
        </w:rPr>
        <w:t>PARTINERSHIP</w:t>
      </w:r>
      <w:r w:rsidR="00AE427C">
        <w:rPr>
          <w:b/>
          <w:sz w:val="28"/>
          <w:szCs w:val="28"/>
        </w:rPr>
        <w:t>.</w:t>
      </w:r>
    </w:p>
    <w:p w:rsidR="00541557" w:rsidRPr="00541557" w:rsidRDefault="00541557" w:rsidP="00FE1FB9">
      <w:pPr>
        <w:rPr>
          <w:ins w:id="0" w:author="JG PRAISE" w:date="2023-02-03T11:31:00Z"/>
          <w:sz w:val="28"/>
          <w:szCs w:val="28"/>
        </w:rPr>
      </w:pPr>
      <w:ins w:id="1" w:author="JG PRAISE" w:date="2023-02-03T11:31:00Z">
        <w:r w:rsidRPr="00541557">
          <w:rPr>
            <w:sz w:val="28"/>
            <w:szCs w:val="28"/>
          </w:rPr>
          <w:t xml:space="preserve">highlights the collaborative efforts between the organization and other entities, such as schools, universities, businesses, or government agencies. The purpose of the page is to inform the public about the partnerships and their benefits, as well as to demonstrate the organization's commitment to working with partners to improve education outcomes. The page might include information about joint initiatives, joint funding, and shared </w:t>
        </w:r>
        <w:bookmarkStart w:id="2" w:name="_GoBack"/>
        <w:bookmarkEnd w:id="2"/>
        <w:r w:rsidRPr="00541557">
          <w:rPr>
            <w:sz w:val="28"/>
            <w:szCs w:val="28"/>
          </w:rPr>
          <w:t>resources, as well as testimonials from partners and stakeholders. It is also common to include a section on how to become a partner, including contact information and a form for interested parties to fill out.</w:t>
        </w:r>
      </w:ins>
    </w:p>
    <w:p w:rsidR="00FE1FB9" w:rsidRPr="009A245D" w:rsidRDefault="006D6174" w:rsidP="00FE1FB9">
      <w:pPr>
        <w:pStyle w:val="ListParagraph"/>
        <w:numPr>
          <w:ilvl w:val="0"/>
          <w:numId w:val="1"/>
        </w:numPr>
        <w:rPr>
          <w:sz w:val="28"/>
          <w:szCs w:val="28"/>
        </w:rPr>
      </w:pPr>
      <w:r w:rsidRPr="009A245D">
        <w:rPr>
          <w:sz w:val="28"/>
          <w:szCs w:val="28"/>
        </w:rPr>
        <w:t xml:space="preserve">Create a dedicated page for </w:t>
      </w:r>
      <w:r w:rsidR="00FE1FB9" w:rsidRPr="009A245D">
        <w:rPr>
          <w:sz w:val="28"/>
          <w:szCs w:val="28"/>
        </w:rPr>
        <w:t>our partnerships: This could be called "Partners," "Our Partners," or something similar.</w:t>
      </w:r>
    </w:p>
    <w:p w:rsidR="00FE1FB9" w:rsidRPr="009A245D" w:rsidRDefault="00FE1FB9" w:rsidP="00FE1FB9">
      <w:pPr>
        <w:rPr>
          <w:sz w:val="28"/>
          <w:szCs w:val="28"/>
        </w:rPr>
      </w:pPr>
    </w:p>
    <w:p w:rsidR="00FE1FB9" w:rsidRPr="009A245D" w:rsidRDefault="006D6174" w:rsidP="00FE1FB9">
      <w:pPr>
        <w:pStyle w:val="ListParagraph"/>
        <w:numPr>
          <w:ilvl w:val="0"/>
          <w:numId w:val="1"/>
        </w:numPr>
        <w:rPr>
          <w:sz w:val="28"/>
          <w:szCs w:val="28"/>
        </w:rPr>
      </w:pPr>
      <w:r w:rsidRPr="009A245D">
        <w:rPr>
          <w:sz w:val="28"/>
          <w:szCs w:val="28"/>
        </w:rPr>
        <w:t xml:space="preserve">We shall </w:t>
      </w:r>
      <w:r w:rsidR="00FE1FB9" w:rsidRPr="009A245D">
        <w:rPr>
          <w:sz w:val="28"/>
          <w:szCs w:val="28"/>
        </w:rPr>
        <w:t>Use images and logos: Include th</w:t>
      </w:r>
      <w:r w:rsidRPr="009A245D">
        <w:rPr>
          <w:sz w:val="28"/>
          <w:szCs w:val="28"/>
        </w:rPr>
        <w:t>e logos of the organizations we</w:t>
      </w:r>
      <w:r w:rsidR="00FE1FB9" w:rsidRPr="009A245D">
        <w:rPr>
          <w:sz w:val="28"/>
          <w:szCs w:val="28"/>
        </w:rPr>
        <w:t xml:space="preserve"> have partnered with, along with brief descriptions of the partnerships and how they benefit both parties.</w:t>
      </w:r>
    </w:p>
    <w:p w:rsidR="00FE1FB9" w:rsidRPr="009A245D" w:rsidRDefault="00FE1FB9" w:rsidP="00FE1FB9">
      <w:pPr>
        <w:rPr>
          <w:sz w:val="28"/>
          <w:szCs w:val="28"/>
        </w:rPr>
      </w:pPr>
    </w:p>
    <w:p w:rsidR="00FE1FB9" w:rsidRPr="009A245D" w:rsidRDefault="00FE1FB9" w:rsidP="00FE1FB9">
      <w:pPr>
        <w:pStyle w:val="ListParagraph"/>
        <w:numPr>
          <w:ilvl w:val="0"/>
          <w:numId w:val="1"/>
        </w:numPr>
        <w:rPr>
          <w:sz w:val="28"/>
          <w:szCs w:val="28"/>
        </w:rPr>
      </w:pPr>
      <w:r w:rsidRPr="009A245D">
        <w:rPr>
          <w:sz w:val="28"/>
          <w:szCs w:val="28"/>
        </w:rPr>
        <w:t>Organize the information: Consider using categor</w:t>
      </w:r>
      <w:r w:rsidR="006D6174" w:rsidRPr="009A245D">
        <w:rPr>
          <w:sz w:val="28"/>
          <w:szCs w:val="28"/>
        </w:rPr>
        <w:t xml:space="preserve">ies or subheadings to separate </w:t>
      </w:r>
      <w:r w:rsidRPr="009A245D">
        <w:rPr>
          <w:sz w:val="28"/>
          <w:szCs w:val="28"/>
        </w:rPr>
        <w:t xml:space="preserve">our partners into different groups. For </w:t>
      </w:r>
      <w:proofErr w:type="gramStart"/>
      <w:r w:rsidRPr="009A245D">
        <w:rPr>
          <w:sz w:val="28"/>
          <w:szCs w:val="28"/>
        </w:rPr>
        <w:t>example</w:t>
      </w:r>
      <w:proofErr w:type="gramEnd"/>
      <w:r w:rsidR="00E42C2A">
        <w:rPr>
          <w:sz w:val="28"/>
          <w:szCs w:val="28"/>
        </w:rPr>
        <w:t xml:space="preserve"> </w:t>
      </w:r>
      <w:r w:rsidRPr="009A245D">
        <w:rPr>
          <w:sz w:val="28"/>
          <w:szCs w:val="28"/>
        </w:rPr>
        <w:t>region, or type of partnership.</w:t>
      </w:r>
    </w:p>
    <w:p w:rsidR="00FE1FB9" w:rsidRPr="009A245D" w:rsidRDefault="00FE1FB9" w:rsidP="00FE1FB9">
      <w:pPr>
        <w:rPr>
          <w:sz w:val="28"/>
          <w:szCs w:val="28"/>
        </w:rPr>
      </w:pPr>
    </w:p>
    <w:p w:rsidR="00FE1FB9" w:rsidRPr="009A245D" w:rsidRDefault="00FE1FB9" w:rsidP="00FE1FB9">
      <w:pPr>
        <w:pStyle w:val="ListParagraph"/>
        <w:numPr>
          <w:ilvl w:val="0"/>
          <w:numId w:val="1"/>
        </w:numPr>
        <w:rPr>
          <w:sz w:val="28"/>
          <w:szCs w:val="28"/>
        </w:rPr>
      </w:pPr>
      <w:r w:rsidRPr="009A245D">
        <w:rPr>
          <w:sz w:val="28"/>
          <w:szCs w:val="28"/>
        </w:rPr>
        <w:t>Make it easy to navigate: Provide links to each partner's website, social media profiles, or other relevant information.</w:t>
      </w:r>
    </w:p>
    <w:p w:rsidR="00FE1FB9" w:rsidRPr="009A245D" w:rsidRDefault="00FE1FB9" w:rsidP="00FE1FB9">
      <w:pPr>
        <w:rPr>
          <w:sz w:val="28"/>
          <w:szCs w:val="28"/>
        </w:rPr>
      </w:pPr>
    </w:p>
    <w:p w:rsidR="00FE1FB9" w:rsidRPr="009A245D" w:rsidRDefault="00FE1FB9" w:rsidP="00FE1FB9">
      <w:pPr>
        <w:pStyle w:val="ListParagraph"/>
        <w:numPr>
          <w:ilvl w:val="0"/>
          <w:numId w:val="1"/>
        </w:numPr>
        <w:rPr>
          <w:sz w:val="28"/>
          <w:szCs w:val="28"/>
        </w:rPr>
      </w:pPr>
      <w:r w:rsidRPr="009A245D">
        <w:rPr>
          <w:sz w:val="28"/>
          <w:szCs w:val="28"/>
        </w:rPr>
        <w:t>Keep the page updated: Regularly update the page with new partners, and remove any partners who are no longer affiliated w</w:t>
      </w:r>
      <w:r w:rsidR="00AF040D">
        <w:rPr>
          <w:sz w:val="28"/>
          <w:szCs w:val="28"/>
        </w:rPr>
        <w:t xml:space="preserve">ith </w:t>
      </w:r>
      <w:r w:rsidRPr="009A245D">
        <w:rPr>
          <w:sz w:val="28"/>
          <w:szCs w:val="28"/>
        </w:rPr>
        <w:t>our company.</w:t>
      </w:r>
    </w:p>
    <w:p w:rsidR="00FE1FB9" w:rsidRPr="009A245D" w:rsidRDefault="00FE1FB9" w:rsidP="00FE1FB9">
      <w:pPr>
        <w:rPr>
          <w:sz w:val="28"/>
          <w:szCs w:val="28"/>
        </w:rPr>
      </w:pPr>
    </w:p>
    <w:p w:rsidR="00FE1FB9" w:rsidRPr="009A245D" w:rsidRDefault="00FE1FB9" w:rsidP="00FE1FB9">
      <w:pPr>
        <w:pStyle w:val="ListParagraph"/>
        <w:numPr>
          <w:ilvl w:val="0"/>
          <w:numId w:val="1"/>
        </w:numPr>
        <w:rPr>
          <w:sz w:val="28"/>
          <w:szCs w:val="28"/>
        </w:rPr>
      </w:pPr>
      <w:r w:rsidRPr="009A245D">
        <w:rPr>
          <w:sz w:val="28"/>
          <w:szCs w:val="28"/>
        </w:rPr>
        <w:t>Highlight the benefits: Explain the benefits of each partnership, such as increased visibility, increased reach, or increased resources.</w:t>
      </w:r>
    </w:p>
    <w:p w:rsidR="00FE1FB9" w:rsidRPr="009A245D" w:rsidRDefault="00FE1FB9" w:rsidP="00FE1FB9">
      <w:pPr>
        <w:rPr>
          <w:sz w:val="28"/>
          <w:szCs w:val="28"/>
        </w:rPr>
      </w:pPr>
    </w:p>
    <w:p w:rsidR="00FE1FB9" w:rsidRPr="009A245D" w:rsidRDefault="00FE1FB9" w:rsidP="00FE1FB9">
      <w:pPr>
        <w:pStyle w:val="ListParagraph"/>
        <w:numPr>
          <w:ilvl w:val="0"/>
          <w:numId w:val="1"/>
        </w:numPr>
        <w:rPr>
          <w:sz w:val="28"/>
          <w:szCs w:val="28"/>
        </w:rPr>
      </w:pPr>
      <w:r w:rsidRPr="009A245D">
        <w:rPr>
          <w:sz w:val="28"/>
          <w:szCs w:val="28"/>
        </w:rPr>
        <w:t>Make it visually appealing: Use images, videos, and graphics to make the page more engaging and easy to understand.</w:t>
      </w:r>
    </w:p>
    <w:p w:rsidR="0054031C" w:rsidRPr="009A245D" w:rsidRDefault="0054031C" w:rsidP="0054031C">
      <w:pPr>
        <w:pStyle w:val="ListParagraph"/>
        <w:rPr>
          <w:sz w:val="28"/>
          <w:szCs w:val="28"/>
        </w:rPr>
      </w:pPr>
    </w:p>
    <w:p w:rsidR="0054031C" w:rsidRPr="009A245D" w:rsidRDefault="0054031C" w:rsidP="0054031C">
      <w:pPr>
        <w:rPr>
          <w:sz w:val="28"/>
          <w:szCs w:val="28"/>
        </w:rPr>
      </w:pPr>
      <w:r w:rsidRPr="009A245D">
        <w:rPr>
          <w:sz w:val="28"/>
          <w:szCs w:val="28"/>
        </w:rPr>
        <w:t>keep</w:t>
      </w:r>
      <w:r w:rsidR="00C965CA">
        <w:rPr>
          <w:sz w:val="28"/>
          <w:szCs w:val="28"/>
        </w:rPr>
        <w:t>ing</w:t>
      </w:r>
      <w:r w:rsidRPr="009A245D">
        <w:rPr>
          <w:sz w:val="28"/>
          <w:szCs w:val="28"/>
        </w:rPr>
        <w:t xml:space="preserve"> the content of your partnership page clear, concise, and focused on t</w:t>
      </w:r>
      <w:r w:rsidR="00AF040D">
        <w:rPr>
          <w:sz w:val="28"/>
          <w:szCs w:val="28"/>
        </w:rPr>
        <w:t xml:space="preserve">he benefits of partnering with </w:t>
      </w:r>
      <w:r w:rsidRPr="009A245D">
        <w:rPr>
          <w:sz w:val="28"/>
          <w:szCs w:val="28"/>
        </w:rPr>
        <w:t>our brand</w:t>
      </w:r>
    </w:p>
    <w:p w:rsidR="0054031C" w:rsidRPr="009A245D" w:rsidRDefault="0054031C" w:rsidP="0054031C">
      <w:pPr>
        <w:rPr>
          <w:sz w:val="28"/>
          <w:szCs w:val="28"/>
        </w:rPr>
      </w:pPr>
    </w:p>
    <w:p w:rsidR="0054031C" w:rsidRPr="009A245D" w:rsidRDefault="0054031C" w:rsidP="0054031C">
      <w:pPr>
        <w:rPr>
          <w:sz w:val="28"/>
          <w:szCs w:val="28"/>
        </w:rPr>
      </w:pPr>
    </w:p>
    <w:p w:rsidR="0054031C" w:rsidRPr="009A245D" w:rsidRDefault="0054031C" w:rsidP="0054031C">
      <w:pPr>
        <w:rPr>
          <w:sz w:val="28"/>
          <w:szCs w:val="28"/>
        </w:rPr>
      </w:pPr>
    </w:p>
    <w:p w:rsidR="0054031C" w:rsidRPr="009A245D" w:rsidRDefault="0054031C" w:rsidP="0054031C">
      <w:pPr>
        <w:rPr>
          <w:sz w:val="28"/>
          <w:szCs w:val="28"/>
        </w:rPr>
      </w:pPr>
    </w:p>
    <w:p w:rsidR="0054031C" w:rsidRDefault="00D76F75" w:rsidP="0054031C">
      <w:pPr>
        <w:rPr>
          <w:b/>
          <w:sz w:val="28"/>
          <w:szCs w:val="28"/>
        </w:rPr>
      </w:pPr>
      <w:r w:rsidRPr="00AE427C">
        <w:rPr>
          <w:b/>
          <w:sz w:val="28"/>
          <w:szCs w:val="28"/>
        </w:rPr>
        <w:t>DONATION PAGE</w:t>
      </w:r>
    </w:p>
    <w:p w:rsidR="00541557" w:rsidRPr="00541557" w:rsidRDefault="00541557" w:rsidP="00541557">
      <w:pPr>
        <w:rPr>
          <w:ins w:id="3" w:author="JG PRAISE" w:date="2023-02-03T11:31:00Z"/>
          <w:b/>
          <w:sz w:val="28"/>
          <w:szCs w:val="28"/>
        </w:rPr>
      </w:pPr>
      <w:ins w:id="4" w:author="JG PRAISE" w:date="2023-02-03T11:31:00Z">
        <w:r w:rsidRPr="00541557">
          <w:rPr>
            <w:b/>
            <w:sz w:val="28"/>
            <w:szCs w:val="28"/>
          </w:rPr>
          <w:t>is dedicated to soliciting donations from individuals, corporations, and foundations. The purpose of the page is to provide information about the organization's mission, programs, and funding needs, and to encourage visitors to make a financial contribution.</w:t>
        </w:r>
      </w:ins>
    </w:p>
    <w:p w:rsidR="0054031C" w:rsidRPr="009A245D" w:rsidRDefault="00D76F75" w:rsidP="0054031C">
      <w:pPr>
        <w:rPr>
          <w:sz w:val="28"/>
          <w:szCs w:val="28"/>
        </w:rPr>
      </w:pPr>
      <w:r w:rsidRPr="009A245D">
        <w:rPr>
          <w:sz w:val="28"/>
          <w:szCs w:val="28"/>
        </w:rPr>
        <w:t xml:space="preserve">Creating pop up dialog that will show interactive word to influence individual or organization to donate on </w:t>
      </w:r>
      <w:proofErr w:type="spellStart"/>
      <w:r w:rsidRPr="009A245D">
        <w:rPr>
          <w:sz w:val="28"/>
          <w:szCs w:val="28"/>
        </w:rPr>
        <w:t>Shule</w:t>
      </w:r>
      <w:proofErr w:type="spellEnd"/>
      <w:r w:rsidRPr="009A245D">
        <w:rPr>
          <w:sz w:val="28"/>
          <w:szCs w:val="28"/>
        </w:rPr>
        <w:t xml:space="preserve"> Direct</w:t>
      </w:r>
    </w:p>
    <w:p w:rsidR="0054031C" w:rsidRPr="009A245D" w:rsidRDefault="00D76F75" w:rsidP="0054031C">
      <w:pPr>
        <w:rPr>
          <w:sz w:val="28"/>
          <w:szCs w:val="28"/>
        </w:rPr>
      </w:pPr>
      <w:r w:rsidRPr="009A245D">
        <w:rPr>
          <w:sz w:val="28"/>
          <w:szCs w:val="28"/>
        </w:rPr>
        <w:t>Key words like</w:t>
      </w:r>
    </w:p>
    <w:p w:rsidR="0054031C" w:rsidRPr="009A245D" w:rsidRDefault="00D76F75" w:rsidP="0054031C">
      <w:pPr>
        <w:rPr>
          <w:sz w:val="28"/>
          <w:szCs w:val="28"/>
        </w:rPr>
      </w:pPr>
      <w:r w:rsidRPr="009A245D">
        <w:rPr>
          <w:sz w:val="28"/>
          <w:szCs w:val="28"/>
        </w:rPr>
        <w:t>"Your donation can make a meaningful impact in the lives of others, help support our mission and shape a better future for all. Be a part of something bigger and donate today.”</w:t>
      </w:r>
    </w:p>
    <w:p w:rsidR="00C84AE6" w:rsidRPr="009A245D" w:rsidRDefault="00C84AE6" w:rsidP="0054031C">
      <w:pPr>
        <w:rPr>
          <w:sz w:val="28"/>
          <w:szCs w:val="28"/>
        </w:rPr>
      </w:pPr>
      <w:r w:rsidRPr="009A245D">
        <w:rPr>
          <w:sz w:val="28"/>
          <w:szCs w:val="28"/>
        </w:rPr>
        <w:t xml:space="preserve">“Change life of many by little </w:t>
      </w:r>
      <w:r w:rsidR="00A36099" w:rsidRPr="009A245D">
        <w:rPr>
          <w:sz w:val="28"/>
          <w:szCs w:val="28"/>
        </w:rPr>
        <w:t>meaningful</w:t>
      </w:r>
      <w:r w:rsidRPr="009A245D">
        <w:rPr>
          <w:sz w:val="28"/>
          <w:szCs w:val="28"/>
        </w:rPr>
        <w:t xml:space="preserve"> contribution</w:t>
      </w:r>
      <w:proofErr w:type="gramStart"/>
      <w:r w:rsidRPr="009A245D">
        <w:rPr>
          <w:sz w:val="28"/>
          <w:szCs w:val="28"/>
        </w:rPr>
        <w:t xml:space="preserve"> !...</w:t>
      </w:r>
      <w:proofErr w:type="gramEnd"/>
      <w:r w:rsidRPr="009A245D">
        <w:rPr>
          <w:sz w:val="28"/>
          <w:szCs w:val="28"/>
        </w:rPr>
        <w:t>.” Donate</w:t>
      </w:r>
    </w:p>
    <w:p w:rsidR="009A245D" w:rsidRPr="009A245D" w:rsidRDefault="009A245D" w:rsidP="0054031C">
      <w:pPr>
        <w:rPr>
          <w:sz w:val="28"/>
          <w:szCs w:val="28"/>
        </w:rPr>
      </w:pPr>
      <w:r w:rsidRPr="009A245D">
        <w:rPr>
          <w:b/>
          <w:sz w:val="28"/>
          <w:szCs w:val="28"/>
        </w:rPr>
        <w:t>@Define the purpose of your donation page: Explain why you're soliciting donations, what the donations will be used for, and how they will benefit the school and its students</w:t>
      </w:r>
      <w:r w:rsidRPr="009A245D">
        <w:rPr>
          <w:sz w:val="28"/>
          <w:szCs w:val="28"/>
        </w:rPr>
        <w:t>.</w:t>
      </w:r>
    </w:p>
    <w:p w:rsidR="0054031C" w:rsidRPr="009A245D" w:rsidRDefault="00410E29" w:rsidP="0054031C">
      <w:pPr>
        <w:rPr>
          <w:sz w:val="28"/>
          <w:szCs w:val="28"/>
        </w:rPr>
      </w:pPr>
      <w:r w:rsidRPr="009A245D">
        <w:rPr>
          <w:sz w:val="28"/>
          <w:szCs w:val="28"/>
        </w:rPr>
        <w:t>On donation page to have picture that will be taken from one of our students or programs to influence as testimony to encourage donor to donate on our projects</w:t>
      </w:r>
    </w:p>
    <w:p w:rsidR="0054031C" w:rsidRPr="009A245D" w:rsidRDefault="00410E29" w:rsidP="0054031C">
      <w:pPr>
        <w:rPr>
          <w:sz w:val="28"/>
          <w:szCs w:val="28"/>
        </w:rPr>
      </w:pPr>
      <w:r w:rsidRPr="009A245D">
        <w:rPr>
          <w:sz w:val="28"/>
          <w:szCs w:val="28"/>
        </w:rPr>
        <w:t xml:space="preserve">Show what amount or target needed to be </w:t>
      </w:r>
      <w:r w:rsidR="00A36099" w:rsidRPr="009A245D">
        <w:rPr>
          <w:sz w:val="28"/>
          <w:szCs w:val="28"/>
        </w:rPr>
        <w:t>Achieved</w:t>
      </w:r>
      <w:r w:rsidRPr="009A245D">
        <w:rPr>
          <w:sz w:val="28"/>
          <w:szCs w:val="28"/>
        </w:rPr>
        <w:t xml:space="preserve"> on donation in </w:t>
      </w:r>
      <w:r w:rsidR="00A36099" w:rsidRPr="009A245D">
        <w:rPr>
          <w:sz w:val="28"/>
          <w:szCs w:val="28"/>
        </w:rPr>
        <w:t>dollar</w:t>
      </w:r>
      <w:r w:rsidRPr="009A245D">
        <w:rPr>
          <w:sz w:val="28"/>
          <w:szCs w:val="28"/>
        </w:rPr>
        <w:t xml:space="preserve"> </w:t>
      </w:r>
      <w:r w:rsidR="00A36099" w:rsidRPr="009A245D">
        <w:rPr>
          <w:sz w:val="28"/>
          <w:szCs w:val="28"/>
        </w:rPr>
        <w:t xml:space="preserve">For </w:t>
      </w:r>
      <w:proofErr w:type="gramStart"/>
      <w:r w:rsidR="00A36099" w:rsidRPr="009A245D">
        <w:rPr>
          <w:sz w:val="28"/>
          <w:szCs w:val="28"/>
        </w:rPr>
        <w:t>example</w:t>
      </w:r>
      <w:r w:rsidRPr="009A245D">
        <w:rPr>
          <w:sz w:val="28"/>
          <w:szCs w:val="28"/>
        </w:rPr>
        <w:t xml:space="preserve"> ,</w:t>
      </w:r>
      <w:proofErr w:type="gramEnd"/>
      <w:r w:rsidRPr="009A245D">
        <w:rPr>
          <w:sz w:val="28"/>
          <w:szCs w:val="28"/>
        </w:rPr>
        <w:t xml:space="preserve"> Target $20,000 to support LMS installation on girls schools.</w:t>
      </w:r>
    </w:p>
    <w:p w:rsidR="0054031C" w:rsidRPr="009A245D" w:rsidRDefault="00410E29" w:rsidP="0054031C">
      <w:pPr>
        <w:rPr>
          <w:sz w:val="28"/>
          <w:szCs w:val="28"/>
        </w:rPr>
      </w:pPr>
      <w:r w:rsidRPr="009A245D">
        <w:rPr>
          <w:sz w:val="28"/>
          <w:szCs w:val="28"/>
        </w:rPr>
        <w:t>Easy way to donate like Mobile Pay</w:t>
      </w:r>
      <w:r w:rsidR="003A1145">
        <w:rPr>
          <w:sz w:val="28"/>
          <w:szCs w:val="28"/>
        </w:rPr>
        <w:t>m</w:t>
      </w:r>
      <w:r w:rsidRPr="009A245D">
        <w:rPr>
          <w:sz w:val="28"/>
          <w:szCs w:val="28"/>
        </w:rPr>
        <w:t>ent supports and Bank payments</w:t>
      </w:r>
    </w:p>
    <w:p w:rsidR="0054031C" w:rsidRPr="0054031C" w:rsidRDefault="0054031C" w:rsidP="0054031C">
      <w:pPr>
        <w:rPr>
          <w:sz w:val="28"/>
          <w:szCs w:val="28"/>
        </w:rPr>
      </w:pPr>
    </w:p>
    <w:sectPr w:rsidR="0054031C" w:rsidRPr="005403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F69B9"/>
    <w:multiLevelType w:val="hybridMultilevel"/>
    <w:tmpl w:val="D196D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G PRAISE">
    <w15:presenceInfo w15:providerId="Windows Live" w15:userId="a422e817cc986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B9"/>
    <w:rsid w:val="003A1145"/>
    <w:rsid w:val="00410E29"/>
    <w:rsid w:val="00500258"/>
    <w:rsid w:val="0054031C"/>
    <w:rsid w:val="00541557"/>
    <w:rsid w:val="00696618"/>
    <w:rsid w:val="006D6174"/>
    <w:rsid w:val="008F2885"/>
    <w:rsid w:val="009A245D"/>
    <w:rsid w:val="00A36099"/>
    <w:rsid w:val="00AE427C"/>
    <w:rsid w:val="00AF040D"/>
    <w:rsid w:val="00C84AE6"/>
    <w:rsid w:val="00C965CA"/>
    <w:rsid w:val="00CF7B88"/>
    <w:rsid w:val="00D76F75"/>
    <w:rsid w:val="00E42C2A"/>
    <w:rsid w:val="00FE1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5C57"/>
  <w15:chartTrackingRefBased/>
  <w15:docId w15:val="{01D25708-06CD-4ED9-B71B-8D719F4B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FB9"/>
    <w:pPr>
      <w:ind w:left="720"/>
      <w:contextualSpacing/>
    </w:pPr>
  </w:style>
  <w:style w:type="paragraph" w:styleId="Revision">
    <w:name w:val="Revision"/>
    <w:hidden/>
    <w:uiPriority w:val="99"/>
    <w:semiHidden/>
    <w:rsid w:val="00500258"/>
    <w:pPr>
      <w:spacing w:after="0" w:line="240" w:lineRule="auto"/>
    </w:pPr>
  </w:style>
  <w:style w:type="paragraph" w:styleId="BalloonText">
    <w:name w:val="Balloon Text"/>
    <w:basedOn w:val="Normal"/>
    <w:link w:val="BalloonTextChar"/>
    <w:uiPriority w:val="99"/>
    <w:semiHidden/>
    <w:unhideWhenUsed/>
    <w:rsid w:val="00500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2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2079">
      <w:bodyDiv w:val="1"/>
      <w:marLeft w:val="0"/>
      <w:marRight w:val="0"/>
      <w:marTop w:val="0"/>
      <w:marBottom w:val="0"/>
      <w:divBdr>
        <w:top w:val="none" w:sz="0" w:space="0" w:color="auto"/>
        <w:left w:val="none" w:sz="0" w:space="0" w:color="auto"/>
        <w:bottom w:val="none" w:sz="0" w:space="0" w:color="auto"/>
        <w:right w:val="none" w:sz="0" w:space="0" w:color="auto"/>
      </w:divBdr>
    </w:div>
    <w:div w:id="13044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 PRAISE</dc:creator>
  <cp:keywords/>
  <dc:description/>
  <cp:lastModifiedBy>JG PRAISE</cp:lastModifiedBy>
  <cp:revision>9</cp:revision>
  <dcterms:created xsi:type="dcterms:W3CDTF">2023-02-01T12:58:00Z</dcterms:created>
  <dcterms:modified xsi:type="dcterms:W3CDTF">2023-02-03T08:31:00Z</dcterms:modified>
</cp:coreProperties>
</file>